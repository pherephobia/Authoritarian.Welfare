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C32C4" w14:textId="402ECD01" w:rsidR="000E30DC" w:rsidRPr="00900246" w:rsidDel="00A57206" w:rsidRDefault="009A3608" w:rsidP="00675442">
      <w:pPr>
        <w:rPr>
          <w:del w:id="0" w:author="상훈 박" w:date="2019-09-30T22:25:00Z"/>
          <w:rFonts w:ascii="Garamond" w:hAnsi="Garamond"/>
        </w:rPr>
      </w:pPr>
      <w:del w:id="1" w:author="상훈 박" w:date="2019-09-30T22:25:00Z">
        <w:r w:rsidRPr="00900246" w:rsidDel="00A57206">
          <w:rPr>
            <w:rFonts w:ascii="Garamond" w:hAnsi="Garamond"/>
          </w:rPr>
          <w:delText>Title: Why do authoritarian regimes provide welfare?</w:delText>
        </w:r>
      </w:del>
    </w:p>
    <w:p w14:paraId="2BD4563B" w14:textId="47361FA4" w:rsidR="00675442" w:rsidDel="00202830" w:rsidRDefault="00675442" w:rsidP="00202830">
      <w:pPr>
        <w:widowControl/>
        <w:wordWrap/>
        <w:adjustRightInd w:val="0"/>
        <w:spacing w:after="0" w:line="240" w:lineRule="auto"/>
        <w:jc w:val="left"/>
        <w:rPr>
          <w:del w:id="2" w:author="상훈 박" w:date="2019-09-30T22:26:00Z"/>
          <w:rFonts w:ascii="Garamond" w:hAnsi="Garamond"/>
        </w:rPr>
      </w:pPr>
      <w:r w:rsidRPr="00900246">
        <w:rPr>
          <w:rFonts w:ascii="Garamond" w:hAnsi="Garamond"/>
        </w:rPr>
        <w:t xml:space="preserve">This paper attempts to clarify why </w:t>
      </w:r>
      <w:del w:id="3" w:author="WILSON, MATTHEW" w:date="2019-09-27T16:21:00Z">
        <w:r w:rsidRPr="00900246" w:rsidDel="005D5FAC">
          <w:rPr>
            <w:rFonts w:ascii="Garamond" w:hAnsi="Garamond"/>
          </w:rPr>
          <w:delText xml:space="preserve">and how do the </w:delText>
        </w:r>
      </w:del>
      <w:r w:rsidRPr="00900246">
        <w:rPr>
          <w:rFonts w:ascii="Garamond" w:hAnsi="Garamond"/>
        </w:rPr>
        <w:t xml:space="preserve">authoritarian regimes design social policies to promote the welfare of </w:t>
      </w:r>
      <w:del w:id="4" w:author="WILSON, MATTHEW" w:date="2019-09-27T16:30:00Z">
        <w:r w:rsidRPr="00900246" w:rsidDel="000E1546">
          <w:rPr>
            <w:rFonts w:ascii="Garamond" w:hAnsi="Garamond"/>
          </w:rPr>
          <w:delText xml:space="preserve">its </w:delText>
        </w:r>
      </w:del>
      <w:r w:rsidRPr="00900246">
        <w:rPr>
          <w:rFonts w:ascii="Garamond" w:hAnsi="Garamond"/>
        </w:rPr>
        <w:t xml:space="preserve">citizens. </w:t>
      </w:r>
      <w:ins w:id="5" w:author="WILSON, MATTHEW" w:date="2019-09-27T16:21:00Z">
        <w:r w:rsidR="005D5FAC">
          <w:rPr>
            <w:rFonts w:ascii="Garamond" w:hAnsi="Garamond"/>
          </w:rPr>
          <w:t xml:space="preserve"> </w:t>
        </w:r>
      </w:ins>
      <w:ins w:id="6" w:author="WILSON, MATTHEW" w:date="2019-09-27T16:23:00Z">
        <w:r w:rsidR="005D5FAC" w:rsidRPr="00900246">
          <w:rPr>
            <w:rFonts w:ascii="Garamond" w:hAnsi="Garamond"/>
          </w:rPr>
          <w:t xml:space="preserve">Social </w:t>
        </w:r>
        <w:r w:rsidR="005D5FAC">
          <w:rPr>
            <w:rFonts w:ascii="Garamond" w:hAnsi="Garamond"/>
          </w:rPr>
          <w:t xml:space="preserve">welfare </w:t>
        </w:r>
        <w:r w:rsidR="005D5FAC" w:rsidRPr="00900246">
          <w:rPr>
            <w:rFonts w:ascii="Garamond" w:hAnsi="Garamond"/>
          </w:rPr>
          <w:t xml:space="preserve">policies are coordinated outcomes </w:t>
        </w:r>
        <w:r w:rsidR="005D5FAC">
          <w:rPr>
            <w:rFonts w:ascii="Garamond" w:hAnsi="Garamond"/>
          </w:rPr>
          <w:t>that link together the</w:t>
        </w:r>
        <w:r w:rsidR="005D5FAC" w:rsidRPr="00900246">
          <w:rPr>
            <w:rFonts w:ascii="Garamond" w:hAnsi="Garamond"/>
          </w:rPr>
          <w:t xml:space="preserve"> political and economic </w:t>
        </w:r>
        <w:r w:rsidR="005D5FAC">
          <w:rPr>
            <w:rFonts w:ascii="Garamond" w:hAnsi="Garamond"/>
          </w:rPr>
          <w:t xml:space="preserve">realms. </w:t>
        </w:r>
      </w:ins>
      <w:ins w:id="7" w:author="WILSON, MATTHEW" w:date="2019-09-27T16:24:00Z">
        <w:del w:id="8" w:author="상훈 박" w:date="2019-09-30T22:11:00Z">
          <w:r w:rsidR="005D5FAC" w:rsidDel="00E8714A">
            <w:rPr>
              <w:rFonts w:ascii="Garamond" w:hAnsi="Garamond"/>
            </w:rPr>
            <w:delText xml:space="preserve"> </w:delText>
          </w:r>
        </w:del>
      </w:ins>
      <w:ins w:id="9" w:author="WILSON, MATTHEW" w:date="2019-09-27T16:21:00Z">
        <w:r w:rsidR="005D5FAC">
          <w:rPr>
            <w:rFonts w:ascii="Garamond" w:hAnsi="Garamond"/>
          </w:rPr>
          <w:t xml:space="preserve">Despite a rich literature on </w:t>
        </w:r>
      </w:ins>
      <w:ins w:id="10" w:author="WILSON, MATTHEW" w:date="2019-09-27T16:24:00Z">
        <w:r w:rsidR="005D5FAC">
          <w:rPr>
            <w:rFonts w:ascii="Garamond" w:hAnsi="Garamond"/>
          </w:rPr>
          <w:t xml:space="preserve">this topic </w:t>
        </w:r>
      </w:ins>
      <w:ins w:id="11" w:author="WILSON, MATTHEW" w:date="2019-09-27T16:22:00Z">
        <w:r w:rsidR="005D5FAC">
          <w:rPr>
            <w:rFonts w:ascii="Garamond" w:hAnsi="Garamond"/>
          </w:rPr>
          <w:t xml:space="preserve">in industrialized democracies, </w:t>
        </w:r>
      </w:ins>
      <w:del w:id="12" w:author="WILSON, MATTHEW" w:date="2019-09-27T16:22:00Z">
        <w:r w:rsidRPr="00900246" w:rsidDel="005D5FAC">
          <w:rPr>
            <w:rFonts w:ascii="Garamond" w:hAnsi="Garamond"/>
          </w:rPr>
          <w:delText xml:space="preserve">Although few of the </w:delText>
        </w:r>
      </w:del>
      <w:ins w:id="13" w:author="WILSON, MATTHEW" w:date="2019-09-27T16:22:00Z">
        <w:r w:rsidR="005D5FAC">
          <w:rPr>
            <w:rFonts w:ascii="Garamond" w:hAnsi="Garamond"/>
          </w:rPr>
          <w:t xml:space="preserve">little </w:t>
        </w:r>
      </w:ins>
      <w:r w:rsidRPr="00900246">
        <w:rPr>
          <w:rFonts w:ascii="Garamond" w:hAnsi="Garamond"/>
        </w:rPr>
        <w:t>research</w:t>
      </w:r>
      <w:ins w:id="14" w:author="WILSON, MATTHEW" w:date="2019-09-27T16:22:00Z">
        <w:r w:rsidR="005D5FAC">
          <w:rPr>
            <w:rFonts w:ascii="Garamond" w:hAnsi="Garamond"/>
          </w:rPr>
          <w:t xml:space="preserve"> has</w:t>
        </w:r>
      </w:ins>
      <w:r w:rsidRPr="00900246">
        <w:rPr>
          <w:rFonts w:ascii="Garamond" w:hAnsi="Garamond"/>
        </w:rPr>
        <w:t xml:space="preserve"> </w:t>
      </w:r>
      <w:del w:id="15" w:author="WILSON, MATTHEW" w:date="2019-09-27T16:22:00Z">
        <w:r w:rsidRPr="00900246" w:rsidDel="005D5FAC">
          <w:rPr>
            <w:rFonts w:ascii="Garamond" w:hAnsi="Garamond"/>
          </w:rPr>
          <w:delText xml:space="preserve">investigates </w:delText>
        </w:r>
      </w:del>
      <w:ins w:id="16" w:author="WILSON, MATTHEW" w:date="2019-09-27T16:22:00Z">
        <w:r w:rsidR="005D5FAC" w:rsidRPr="00900246">
          <w:rPr>
            <w:rFonts w:ascii="Garamond" w:hAnsi="Garamond"/>
          </w:rPr>
          <w:t>investigate</w:t>
        </w:r>
        <w:r w:rsidR="005D5FAC">
          <w:rPr>
            <w:rFonts w:ascii="Garamond" w:hAnsi="Garamond"/>
          </w:rPr>
          <w:t>d</w:t>
        </w:r>
        <w:r w:rsidR="005D5FAC" w:rsidRPr="00900246">
          <w:rPr>
            <w:rFonts w:ascii="Garamond" w:hAnsi="Garamond"/>
          </w:rPr>
          <w:t xml:space="preserve"> </w:t>
        </w:r>
      </w:ins>
      <w:r w:rsidRPr="00900246">
        <w:rPr>
          <w:rFonts w:ascii="Garamond" w:hAnsi="Garamond"/>
        </w:rPr>
        <w:t xml:space="preserve">the </w:t>
      </w:r>
      <w:del w:id="17" w:author="WILSON, MATTHEW" w:date="2019-09-27T16:22:00Z">
        <w:r w:rsidRPr="00900246" w:rsidDel="005D5FAC">
          <w:rPr>
            <w:rFonts w:ascii="Garamond" w:hAnsi="Garamond"/>
          </w:rPr>
          <w:delText>possible authoritarian welfare state, the beginning of the welfare from the state traces back to the end of the 19th century</w:delText>
        </w:r>
      </w:del>
      <w:del w:id="18" w:author="WILSON, MATTHEW" w:date="2019-09-27T16:21:00Z">
        <w:r w:rsidRPr="00900246" w:rsidDel="005D5FAC">
          <w:rPr>
            <w:rFonts w:ascii="Garamond" w:hAnsi="Garamond"/>
          </w:rPr>
          <w:delText>.</w:delText>
        </w:r>
      </w:del>
      <w:ins w:id="19" w:author="WILSON, MATTHEW" w:date="2019-09-27T16:22:00Z">
        <w:r w:rsidR="005D5FAC">
          <w:rPr>
            <w:rFonts w:ascii="Garamond" w:hAnsi="Garamond"/>
          </w:rPr>
          <w:t>mechanisms in authoritarian regimes</w:t>
        </w:r>
      </w:ins>
      <w:del w:id="20" w:author="WILSON, MATTHEW" w:date="2019-09-27T16:21:00Z">
        <w:r w:rsidRPr="00900246" w:rsidDel="005D5FAC">
          <w:rPr>
            <w:rFonts w:ascii="Garamond" w:hAnsi="Garamond"/>
          </w:rPr>
          <w:delText xml:space="preserve"> The initial concept of modern welfare originated in Germany in the 1880s</w:delText>
        </w:r>
      </w:del>
      <w:r w:rsidRPr="00900246">
        <w:rPr>
          <w:rFonts w:ascii="Garamond" w:hAnsi="Garamond"/>
        </w:rPr>
        <w:t xml:space="preserve">. </w:t>
      </w:r>
      <w:ins w:id="21" w:author="WILSON, MATTHEW" w:date="2019-09-27T16:24:00Z">
        <w:del w:id="22" w:author="상훈 박" w:date="2019-09-30T22:11:00Z">
          <w:r w:rsidR="005D5FAC" w:rsidDel="00E8714A">
            <w:rPr>
              <w:rFonts w:ascii="Garamond" w:hAnsi="Garamond"/>
            </w:rPr>
            <w:delText xml:space="preserve"> </w:delText>
          </w:r>
        </w:del>
        <w:r w:rsidR="00D26278">
          <w:rPr>
            <w:rFonts w:ascii="Garamond" w:hAnsi="Garamond"/>
          </w:rPr>
          <w:t xml:space="preserve">I argue that the </w:t>
        </w:r>
      </w:ins>
      <w:ins w:id="23" w:author="WILSON, MATTHEW" w:date="2019-09-27T16:30:00Z">
        <w:r w:rsidR="000E1546">
          <w:rPr>
            <w:rFonts w:ascii="Garamond" w:hAnsi="Garamond"/>
          </w:rPr>
          <w:t xml:space="preserve">limited </w:t>
        </w:r>
      </w:ins>
      <w:ins w:id="24" w:author="WILSON, MATTHEW" w:date="2019-09-27T16:24:00Z">
        <w:r w:rsidR="00D26278">
          <w:rPr>
            <w:rFonts w:ascii="Garamond" w:hAnsi="Garamond"/>
          </w:rPr>
          <w:t>focus on welfare prov</w:t>
        </w:r>
      </w:ins>
      <w:ins w:id="25" w:author="WILSON, MATTHEW" w:date="2019-09-27T16:25:00Z">
        <w:r w:rsidR="00D26278">
          <w:rPr>
            <w:rFonts w:ascii="Garamond" w:hAnsi="Garamond"/>
          </w:rPr>
          <w:t xml:space="preserve">ision in democracies stems from several flawed assumptions about the ability of modern autocracies to </w:t>
        </w:r>
      </w:ins>
      <w:ins w:id="26" w:author="WILSON, MATTHEW" w:date="2019-09-27T16:26:00Z">
        <w:r w:rsidR="00D26278">
          <w:rPr>
            <w:rFonts w:ascii="Garamond" w:hAnsi="Garamond"/>
          </w:rPr>
          <w:t>create similar programs and the mechanisms that would encourage it.  Although autocrats are more autonomous than democratic le</w:t>
        </w:r>
      </w:ins>
      <w:ins w:id="27" w:author="WILSON, MATTHEW" w:date="2019-09-27T16:27:00Z">
        <w:r w:rsidR="00D26278">
          <w:rPr>
            <w:rFonts w:ascii="Garamond" w:hAnsi="Garamond"/>
          </w:rPr>
          <w:t xml:space="preserve">aders in terms of decision-making, they rarely rule alone. </w:t>
        </w:r>
        <w:del w:id="28" w:author="상훈 박" w:date="2019-09-30T22:12:00Z">
          <w:r w:rsidR="00D26278" w:rsidDel="00E8714A">
            <w:rPr>
              <w:rFonts w:ascii="Garamond" w:hAnsi="Garamond"/>
            </w:rPr>
            <w:delText xml:space="preserve"> </w:delText>
          </w:r>
        </w:del>
      </w:ins>
      <w:ins w:id="29" w:author="WILSON, MATTHEW" w:date="2019-09-27T16:31:00Z">
        <w:r w:rsidR="000E1546">
          <w:rPr>
            <w:rFonts w:ascii="Garamond" w:hAnsi="Garamond"/>
          </w:rPr>
          <w:t>As such, s</w:t>
        </w:r>
      </w:ins>
      <w:ins w:id="30" w:author="WILSON, MATTHEW" w:date="2019-09-27T16:27:00Z">
        <w:r w:rsidR="00D26278" w:rsidRPr="00900246">
          <w:rPr>
            <w:rFonts w:ascii="Garamond" w:hAnsi="Garamond"/>
          </w:rPr>
          <w:t xml:space="preserve">ocial policies in authoritarian regimes are driven by the </w:t>
        </w:r>
        <w:r w:rsidR="00D26278">
          <w:rPr>
            <w:rFonts w:ascii="Garamond" w:hAnsi="Garamond"/>
          </w:rPr>
          <w:t xml:space="preserve">autocrats’ need </w:t>
        </w:r>
        <w:r w:rsidR="00D26278" w:rsidRPr="00900246">
          <w:rPr>
            <w:rFonts w:ascii="Garamond" w:hAnsi="Garamond"/>
          </w:rPr>
          <w:t xml:space="preserve">to </w:t>
        </w:r>
        <w:r w:rsidR="00D26278">
          <w:rPr>
            <w:rFonts w:ascii="Garamond" w:hAnsi="Garamond"/>
          </w:rPr>
          <w:t>create</w:t>
        </w:r>
        <w:r w:rsidR="00D26278" w:rsidRPr="00900246">
          <w:rPr>
            <w:rFonts w:ascii="Garamond" w:hAnsi="Garamond"/>
          </w:rPr>
          <w:t xml:space="preserve"> stable ruling coalitions.</w:t>
        </w:r>
        <w:r w:rsidR="00D26278">
          <w:rPr>
            <w:rFonts w:ascii="Garamond" w:hAnsi="Garamond"/>
          </w:rPr>
          <w:t xml:space="preserve"> </w:t>
        </w:r>
        <w:del w:id="31" w:author="상훈 박" w:date="2019-09-30T22:13:00Z">
          <w:r w:rsidR="00D26278" w:rsidDel="00E8714A">
            <w:rPr>
              <w:rFonts w:ascii="Garamond" w:hAnsi="Garamond"/>
            </w:rPr>
            <w:delText xml:space="preserve"> </w:delText>
          </w:r>
        </w:del>
      </w:ins>
      <w:ins w:id="32" w:author="WILSON, MATTHEW" w:date="2019-09-27T16:31:00Z">
        <w:r w:rsidR="002F3A3A">
          <w:rPr>
            <w:rFonts w:ascii="Garamond" w:hAnsi="Garamond"/>
          </w:rPr>
          <w:t xml:space="preserve">The level and type of welfare provided in authoritarian regimes should </w:t>
        </w:r>
      </w:ins>
      <w:ins w:id="33" w:author="WILSON, MATTHEW" w:date="2019-09-27T16:32:00Z">
        <w:r w:rsidR="002F3A3A">
          <w:rPr>
            <w:rFonts w:ascii="Garamond" w:hAnsi="Garamond"/>
          </w:rPr>
          <w:t xml:space="preserve">therefore </w:t>
        </w:r>
      </w:ins>
      <w:ins w:id="34" w:author="WILSON, MATTHEW" w:date="2019-09-27T16:31:00Z">
        <w:r w:rsidR="002F3A3A">
          <w:rPr>
            <w:rFonts w:ascii="Garamond" w:hAnsi="Garamond"/>
          </w:rPr>
          <w:t xml:space="preserve">differ </w:t>
        </w:r>
        <w:r w:rsidR="002F3A3A" w:rsidRPr="00900246">
          <w:rPr>
            <w:rFonts w:ascii="Garamond" w:hAnsi="Garamond"/>
          </w:rPr>
          <w:t xml:space="preserve">depending on </w:t>
        </w:r>
        <w:r w:rsidR="002F3A3A">
          <w:rPr>
            <w:rFonts w:ascii="Garamond" w:hAnsi="Garamond"/>
          </w:rPr>
          <w:t>the</w:t>
        </w:r>
        <w:r w:rsidR="002F3A3A" w:rsidRPr="00900246">
          <w:rPr>
            <w:rFonts w:ascii="Garamond" w:hAnsi="Garamond"/>
          </w:rPr>
          <w:t xml:space="preserve"> groups </w:t>
        </w:r>
        <w:r w:rsidR="002F3A3A">
          <w:rPr>
            <w:rFonts w:ascii="Garamond" w:hAnsi="Garamond"/>
          </w:rPr>
          <w:t xml:space="preserve">on which </w:t>
        </w:r>
        <w:r w:rsidR="002F3A3A" w:rsidRPr="00900246">
          <w:rPr>
            <w:rFonts w:ascii="Garamond" w:hAnsi="Garamond"/>
          </w:rPr>
          <w:t>the autocrat</w:t>
        </w:r>
        <w:r w:rsidR="002F3A3A">
          <w:rPr>
            <w:rFonts w:ascii="Garamond" w:hAnsi="Garamond"/>
          </w:rPr>
          <w:t xml:space="preserve"> depends for support. </w:t>
        </w:r>
        <w:del w:id="35" w:author="상훈 박" w:date="2019-09-30T22:13:00Z">
          <w:r w:rsidR="002F3A3A" w:rsidDel="00E8714A">
            <w:rPr>
              <w:rFonts w:ascii="Garamond" w:hAnsi="Garamond"/>
            </w:rPr>
            <w:delText xml:space="preserve"> </w:delText>
          </w:r>
        </w:del>
        <w:r w:rsidR="000E1546">
          <w:rPr>
            <w:rFonts w:ascii="Garamond" w:hAnsi="Garamond"/>
          </w:rPr>
          <w:t>T</w:t>
        </w:r>
      </w:ins>
      <w:ins w:id="36" w:author="WILSON, MATTHEW" w:date="2019-09-27T16:29:00Z">
        <w:r w:rsidR="000E1546">
          <w:rPr>
            <w:rFonts w:ascii="Garamond" w:hAnsi="Garamond"/>
          </w:rPr>
          <w:t>h</w:t>
        </w:r>
      </w:ins>
      <w:ins w:id="37" w:author="WILSON, MATTHEW" w:date="2019-09-27T16:28:00Z">
        <w:r w:rsidR="000E1546">
          <w:rPr>
            <w:rFonts w:ascii="Garamond" w:hAnsi="Garamond"/>
          </w:rPr>
          <w:t xml:space="preserve">e ability to effectively </w:t>
        </w:r>
        <w:proofErr w:type="spellStart"/>
        <w:r w:rsidR="000E1546">
          <w:rPr>
            <w:rFonts w:ascii="Garamond" w:hAnsi="Garamond"/>
          </w:rPr>
          <w:t>decommodify</w:t>
        </w:r>
        <w:proofErr w:type="spellEnd"/>
        <w:r w:rsidR="000E1546">
          <w:rPr>
            <w:rFonts w:ascii="Garamond" w:hAnsi="Garamond"/>
          </w:rPr>
          <w:t xml:space="preserve"> welfare and provide assistance should </w:t>
        </w:r>
      </w:ins>
      <w:ins w:id="38" w:author="WILSON, MATTHEW" w:date="2019-09-27T16:32:00Z">
        <w:r w:rsidR="002F3A3A">
          <w:rPr>
            <w:rFonts w:ascii="Garamond" w:hAnsi="Garamond"/>
          </w:rPr>
          <w:t>also vary</w:t>
        </w:r>
      </w:ins>
      <w:ins w:id="39" w:author="WILSON, MATTHEW" w:date="2019-09-27T16:31:00Z">
        <w:r w:rsidR="000E1546">
          <w:rPr>
            <w:rFonts w:ascii="Garamond" w:hAnsi="Garamond"/>
          </w:rPr>
          <w:t xml:space="preserve"> </w:t>
        </w:r>
      </w:ins>
      <w:ins w:id="40" w:author="WILSON, MATTHEW" w:date="2019-09-27T16:32:00Z">
        <w:r w:rsidR="002F3A3A">
          <w:rPr>
            <w:rFonts w:ascii="Garamond" w:hAnsi="Garamond"/>
          </w:rPr>
          <w:t>based on</w:t>
        </w:r>
      </w:ins>
      <w:ins w:id="41" w:author="WILSON, MATTHEW" w:date="2019-09-27T16:28:00Z">
        <w:r w:rsidR="000E1546">
          <w:rPr>
            <w:rFonts w:ascii="Garamond" w:hAnsi="Garamond"/>
          </w:rPr>
          <w:t xml:space="preserve"> regime character</w:t>
        </w:r>
      </w:ins>
      <w:ins w:id="42" w:author="WILSON, MATTHEW" w:date="2019-09-27T16:29:00Z">
        <w:r w:rsidR="000E1546">
          <w:rPr>
            <w:rFonts w:ascii="Garamond" w:hAnsi="Garamond"/>
          </w:rPr>
          <w:t>istics and resource availability.</w:t>
        </w:r>
        <w:commentRangeStart w:id="43"/>
        <w:r w:rsidR="000E1546">
          <w:rPr>
            <w:rFonts w:ascii="Garamond" w:hAnsi="Garamond"/>
          </w:rPr>
          <w:t xml:space="preserve"> </w:t>
        </w:r>
      </w:ins>
      <w:commentRangeEnd w:id="43"/>
      <w:ins w:id="44" w:author="WILSON, MATTHEW" w:date="2019-09-27T16:32:00Z">
        <w:r w:rsidR="002F3A3A" w:rsidRPr="00202830">
          <w:rPr>
            <w:rFonts w:ascii="Garamond" w:hAnsi="Garamond"/>
            <w:rPrChange w:id="45" w:author="상훈 박" w:date="2019-09-30T22:42:00Z">
              <w:rPr>
                <w:rStyle w:val="af1"/>
              </w:rPr>
            </w:rPrChange>
          </w:rPr>
          <w:commentReference w:id="43"/>
        </w:r>
      </w:ins>
      <w:ins w:id="46" w:author="상훈 박" w:date="2019-09-30T22:13:00Z">
        <w:r w:rsidR="00E8714A">
          <w:rPr>
            <w:rFonts w:ascii="Garamond" w:hAnsi="Garamond"/>
          </w:rPr>
          <w:t xml:space="preserve">I examine this using </w:t>
        </w:r>
      </w:ins>
      <w:ins w:id="47" w:author="상훈 박" w:date="2019-09-30T22:17:00Z">
        <w:r w:rsidR="00E8714A">
          <w:rPr>
            <w:rFonts w:ascii="Garamond" w:hAnsi="Garamond"/>
          </w:rPr>
          <w:t xml:space="preserve">data on authoritarian regimes and </w:t>
        </w:r>
      </w:ins>
      <w:ins w:id="48" w:author="상훈 박" w:date="2019-09-30T22:18:00Z">
        <w:r w:rsidR="00E8714A">
          <w:rPr>
            <w:rFonts w:ascii="Garamond" w:hAnsi="Garamond"/>
          </w:rPr>
          <w:t>s</w:t>
        </w:r>
        <w:r w:rsidR="00E8714A" w:rsidRPr="00E8714A">
          <w:rPr>
            <w:rFonts w:ascii="Garamond" w:hAnsi="Garamond"/>
            <w:rPrChange w:id="49" w:author="상훈 박" w:date="2019-09-30T22:18:00Z">
              <w:rPr>
                <w:rFonts w:ascii="URWPalladioL-Roma" w:hAnsi="URWPalladioL-Roma" w:cs="URWPalladioL-Roma"/>
                <w:kern w:val="0"/>
                <w:sz w:val="24"/>
                <w:szCs w:val="24"/>
              </w:rPr>
            </w:rPrChange>
          </w:rPr>
          <w:t xml:space="preserve">ocial </w:t>
        </w:r>
        <w:r w:rsidR="00E8714A">
          <w:rPr>
            <w:rFonts w:ascii="Garamond" w:hAnsi="Garamond"/>
          </w:rPr>
          <w:t>p</w:t>
        </w:r>
        <w:r w:rsidR="00E8714A" w:rsidRPr="00E8714A">
          <w:rPr>
            <w:rFonts w:ascii="Garamond" w:hAnsi="Garamond"/>
            <w:rPrChange w:id="50" w:author="상훈 박" w:date="2019-09-30T22:18:00Z">
              <w:rPr>
                <w:rFonts w:ascii="URWPalladioL-Roma" w:hAnsi="URWPalladioL-Roma" w:cs="URWPalladioL-Roma"/>
                <w:kern w:val="0"/>
                <w:sz w:val="24"/>
                <w:szCs w:val="24"/>
              </w:rPr>
            </w:rPrChange>
          </w:rPr>
          <w:t>olic</w:t>
        </w:r>
        <w:r w:rsidR="00E8714A">
          <w:rPr>
            <w:rFonts w:ascii="Garamond" w:hAnsi="Garamond"/>
          </w:rPr>
          <w:t xml:space="preserve">ies </w:t>
        </w:r>
      </w:ins>
      <w:ins w:id="51" w:author="상훈 박" w:date="2019-09-30T22:20:00Z">
        <w:r w:rsidR="00E8714A">
          <w:rPr>
            <w:rFonts w:ascii="Garamond" w:hAnsi="Garamond"/>
          </w:rPr>
          <w:t xml:space="preserve">in the global scope </w:t>
        </w:r>
        <w:r w:rsidR="00E8714A" w:rsidRPr="00E8714A">
          <w:rPr>
            <w:rFonts w:ascii="Garamond" w:hAnsi="Garamond"/>
            <w:rPrChange w:id="52" w:author="상훈 박" w:date="2019-09-30T22:20:00Z">
              <w:rPr>
                <w:i/>
                <w:iCs/>
                <w:color w:val="211D1E"/>
                <w:szCs w:val="20"/>
              </w:rPr>
            </w:rPrChange>
          </w:rPr>
          <w:t>from 19</w:t>
        </w:r>
      </w:ins>
      <w:ins w:id="53" w:author="상훈 박" w:date="2019-09-30T22:21:00Z">
        <w:r w:rsidR="00A57206">
          <w:rPr>
            <w:rFonts w:ascii="Garamond" w:hAnsi="Garamond"/>
          </w:rPr>
          <w:t>46</w:t>
        </w:r>
      </w:ins>
      <w:ins w:id="54" w:author="상훈 박" w:date="2019-09-30T22:20:00Z">
        <w:r w:rsidR="00E8714A" w:rsidRPr="00E8714A">
          <w:rPr>
            <w:rFonts w:ascii="Garamond" w:hAnsi="Garamond"/>
            <w:rPrChange w:id="55" w:author="상훈 박" w:date="2019-09-30T22:20:00Z">
              <w:rPr>
                <w:i/>
                <w:iCs/>
                <w:color w:val="211D1E"/>
                <w:szCs w:val="20"/>
              </w:rPr>
            </w:rPrChange>
          </w:rPr>
          <w:t xml:space="preserve"> to 20</w:t>
        </w:r>
        <w:r w:rsidR="00E8714A">
          <w:rPr>
            <w:rFonts w:ascii="Garamond" w:hAnsi="Garamond"/>
          </w:rPr>
          <w:t>1</w:t>
        </w:r>
      </w:ins>
      <w:ins w:id="56" w:author="상훈 박" w:date="2019-09-30T22:21:00Z">
        <w:r w:rsidR="00A57206">
          <w:rPr>
            <w:rFonts w:ascii="Garamond" w:hAnsi="Garamond"/>
          </w:rPr>
          <w:t>0</w:t>
        </w:r>
      </w:ins>
      <w:ins w:id="57" w:author="상훈 박" w:date="2019-09-30T22:20:00Z">
        <w:r w:rsidR="00E8714A" w:rsidRPr="00E8714A">
          <w:rPr>
            <w:rFonts w:ascii="Garamond" w:hAnsi="Garamond"/>
            <w:rPrChange w:id="58" w:author="상훈 박" w:date="2019-09-30T22:20:00Z">
              <w:rPr>
                <w:i/>
                <w:iCs/>
                <w:color w:val="211D1E"/>
                <w:szCs w:val="20"/>
              </w:rPr>
            </w:rPrChange>
          </w:rPr>
          <w:t>.</w:t>
        </w:r>
      </w:ins>
      <w:ins w:id="59" w:author="상훈 박" w:date="2019-09-30T22:26:00Z">
        <w:r w:rsidR="00A57206">
          <w:rPr>
            <w:rFonts w:ascii="Garamond" w:hAnsi="Garamond"/>
          </w:rPr>
          <w:t xml:space="preserve"> </w:t>
        </w:r>
      </w:ins>
      <w:ins w:id="60" w:author="WILSON, MATTHEW" w:date="2019-09-27T16:29:00Z">
        <w:del w:id="61" w:author="상훈 박" w:date="2019-09-30T22:18:00Z">
          <w:r w:rsidR="000E1546" w:rsidDel="00E8714A">
            <w:rPr>
              <w:rFonts w:ascii="Garamond" w:hAnsi="Garamond"/>
            </w:rPr>
            <w:delText xml:space="preserve"> </w:delText>
          </w:r>
        </w:del>
      </w:ins>
      <w:del w:id="62" w:author="상훈 박" w:date="2019-09-30T22:18:00Z">
        <w:r w:rsidRPr="00900246" w:rsidDel="00E8714A">
          <w:rPr>
            <w:rFonts w:ascii="Garamond" w:hAnsi="Garamond"/>
          </w:rPr>
          <w:delText>Social policies for welfare are the coordinated outcomes of political and economic nexus. It is essential for autocrats whether and how to provide welfare since it might be costly with given limited resources. Previous literature argues that autocrats are more likely to be autonomous than the democratic leaders in terms of decision-making. However, the autocrats might not solely exist. I argue that the social policies in authoritarian regimes are driven by the interests of autocrats to make stable ruling coalitions. Furthermore, the ways to design the social policies are divergent depending on which groups the autocrats should cooperate.</w:delText>
        </w:r>
      </w:del>
    </w:p>
    <w:p w14:paraId="0268C031" w14:textId="77777777" w:rsidR="00202830" w:rsidRDefault="00202830" w:rsidP="00202830">
      <w:pPr>
        <w:widowControl/>
        <w:wordWrap/>
        <w:adjustRightInd w:val="0"/>
        <w:spacing w:after="0" w:line="240" w:lineRule="auto"/>
        <w:jc w:val="left"/>
        <w:rPr>
          <w:ins w:id="63" w:author="상훈 박" w:date="2019-09-30T22:40:00Z"/>
          <w:rFonts w:ascii="Garamond" w:hAnsi="Garamond"/>
        </w:rPr>
      </w:pPr>
    </w:p>
    <w:p w14:paraId="0BFCE4C9" w14:textId="59A2D081" w:rsidR="00675442" w:rsidDel="00202830" w:rsidRDefault="00675442" w:rsidP="00202830">
      <w:pPr>
        <w:widowControl/>
        <w:wordWrap/>
        <w:adjustRightInd w:val="0"/>
        <w:spacing w:after="0" w:line="240" w:lineRule="auto"/>
        <w:jc w:val="left"/>
        <w:rPr>
          <w:del w:id="64" w:author="상훈 박" w:date="2019-09-30T22:26:00Z"/>
          <w:rFonts w:ascii="Garamond" w:hAnsi="Garamond"/>
        </w:rPr>
      </w:pPr>
    </w:p>
    <w:p w14:paraId="5625BCAE" w14:textId="67088403" w:rsidR="00202830" w:rsidRDefault="00202830" w:rsidP="00202830">
      <w:pPr>
        <w:widowControl/>
        <w:wordWrap/>
        <w:adjustRightInd w:val="0"/>
        <w:spacing w:after="0" w:line="240" w:lineRule="auto"/>
        <w:jc w:val="left"/>
        <w:rPr>
          <w:ins w:id="65" w:author="상훈 박" w:date="2019-09-30T22:42:00Z"/>
          <w:rFonts w:ascii="Garamond" w:hAnsi="Garamond"/>
        </w:rPr>
      </w:pPr>
      <w:ins w:id="66" w:author="상훈 박" w:date="2019-09-30T22:40:00Z">
        <w:r>
          <w:rPr>
            <w:rFonts w:ascii="Garamond" w:hAnsi="Garamond"/>
          </w:rPr>
          <w:t>&lt;</w:t>
        </w:r>
      </w:ins>
      <w:ins w:id="67" w:author="상훈 박" w:date="2019-09-30T22:41:00Z">
        <w:r>
          <w:rPr>
            <w:rFonts w:ascii="Garamond" w:hAnsi="Garamond"/>
          </w:rPr>
          <w:t>Words count: 1,228</w:t>
        </w:r>
      </w:ins>
      <w:ins w:id="68" w:author="상훈 박" w:date="2019-09-30T22:40:00Z">
        <w:r>
          <w:rPr>
            <w:rFonts w:ascii="Garamond" w:hAnsi="Garamond"/>
          </w:rPr>
          <w:t>&gt;</w:t>
        </w:r>
      </w:ins>
    </w:p>
    <w:p w14:paraId="4CBD65F1" w14:textId="77777777" w:rsidR="00202830" w:rsidRPr="00900246" w:rsidRDefault="00202830" w:rsidP="00202830">
      <w:pPr>
        <w:widowControl/>
        <w:wordWrap/>
        <w:adjustRightInd w:val="0"/>
        <w:spacing w:after="0" w:line="240" w:lineRule="auto"/>
        <w:jc w:val="left"/>
        <w:rPr>
          <w:ins w:id="69" w:author="상훈 박" w:date="2019-09-30T22:40:00Z"/>
          <w:rFonts w:ascii="Garamond" w:hAnsi="Garamond"/>
        </w:rPr>
      </w:pPr>
      <w:bookmarkStart w:id="70" w:name="_GoBack"/>
      <w:bookmarkEnd w:id="70"/>
    </w:p>
    <w:p w14:paraId="7FE1B434" w14:textId="4CBA86F3" w:rsidR="00675442" w:rsidDel="00202830" w:rsidRDefault="00675442" w:rsidP="00202830">
      <w:pPr>
        <w:widowControl/>
        <w:wordWrap/>
        <w:adjustRightInd w:val="0"/>
        <w:spacing w:after="0" w:line="240" w:lineRule="auto"/>
        <w:jc w:val="left"/>
        <w:rPr>
          <w:del w:id="71" w:author="상훈 박" w:date="2019-09-30T22:26:00Z"/>
          <w:rFonts w:ascii="Garamond" w:hAnsi="Garamond"/>
        </w:rPr>
        <w:pPrChange w:id="72" w:author="상훈 박" w:date="2019-09-30T22:42:00Z">
          <w:pPr>
            <w:widowControl/>
            <w:wordWrap/>
            <w:adjustRightInd w:val="0"/>
            <w:spacing w:after="0" w:line="240" w:lineRule="auto"/>
            <w:jc w:val="left"/>
          </w:pPr>
        </w:pPrChange>
      </w:pPr>
      <w:del w:id="73" w:author="상훈 박" w:date="2019-09-30T22:26:00Z">
        <w:r w:rsidRPr="00900246" w:rsidDel="00A57206">
          <w:rPr>
            <w:rFonts w:ascii="Garamond" w:hAnsi="Garamond"/>
          </w:rPr>
          <w:delText>Keywords: Authoritarian regimes, social policies, welfare, ruling-coalition</w:delText>
        </w:r>
      </w:del>
    </w:p>
    <w:p w14:paraId="2C53B44B" w14:textId="18FCBC40" w:rsidR="00202830" w:rsidRDefault="00202830" w:rsidP="00202830">
      <w:pPr>
        <w:widowControl/>
        <w:wordWrap/>
        <w:adjustRightInd w:val="0"/>
        <w:spacing w:after="0" w:line="240" w:lineRule="auto"/>
        <w:jc w:val="left"/>
        <w:rPr>
          <w:ins w:id="74" w:author="상훈 박" w:date="2019-09-30T22:42:00Z"/>
          <w:rFonts w:ascii="Garamond" w:hAnsi="Garamond"/>
        </w:rPr>
        <w:pPrChange w:id="75" w:author="상훈 박" w:date="2019-09-30T22:42:00Z">
          <w:pPr/>
        </w:pPrChange>
      </w:pPr>
      <w:ins w:id="76" w:author="상훈 박" w:date="2019-09-30T22:41:00Z">
        <w:r w:rsidRPr="00BD7538">
          <w:rPr>
            <w:rFonts w:ascii="Garamond" w:hAnsi="Garamond"/>
          </w:rPr>
          <w:t>I expect the results show authoritarian welfare provision depends on which the ruling coalition autocrats need.</w:t>
        </w:r>
      </w:ins>
    </w:p>
    <w:p w14:paraId="32CE93BB" w14:textId="659844D7" w:rsidR="00202830" w:rsidRPr="00900246" w:rsidRDefault="00202830" w:rsidP="00202830">
      <w:pPr>
        <w:widowControl/>
        <w:wordWrap/>
        <w:adjustRightInd w:val="0"/>
        <w:spacing w:after="0" w:line="240" w:lineRule="auto"/>
        <w:jc w:val="left"/>
        <w:rPr>
          <w:ins w:id="77" w:author="상훈 박" w:date="2019-09-30T22:41:00Z"/>
          <w:rFonts w:ascii="Garamond" w:hAnsi="Garamond"/>
        </w:rPr>
        <w:pPrChange w:id="78" w:author="상훈 박" w:date="2019-09-30T22:42:00Z">
          <w:pPr>
            <w:widowControl/>
            <w:wordWrap/>
            <w:adjustRightInd w:val="0"/>
            <w:spacing w:after="0" w:line="240" w:lineRule="auto"/>
            <w:jc w:val="left"/>
          </w:pPr>
        </w:pPrChange>
      </w:pPr>
      <w:ins w:id="79" w:author="상훈 박" w:date="2019-09-30T22:42:00Z">
        <w:r>
          <w:rPr>
            <w:rFonts w:ascii="Garamond" w:hAnsi="Garamond"/>
          </w:rPr>
          <w:t>&lt;Words count: 1,340 if includes&gt;</w:t>
        </w:r>
      </w:ins>
    </w:p>
    <w:p w14:paraId="10CB3025" w14:textId="2D91EB5A" w:rsidR="00900246" w:rsidRPr="00900246" w:rsidDel="00A57206" w:rsidRDefault="00900246" w:rsidP="00202830">
      <w:pPr>
        <w:widowControl/>
        <w:wordWrap/>
        <w:adjustRightInd w:val="0"/>
        <w:spacing w:after="0" w:line="240" w:lineRule="auto"/>
        <w:jc w:val="left"/>
        <w:rPr>
          <w:del w:id="80" w:author="상훈 박" w:date="2019-09-30T22:26:00Z"/>
          <w:rFonts w:ascii="Garamond" w:hAnsi="Garamond"/>
        </w:rPr>
        <w:pPrChange w:id="81" w:author="상훈 박" w:date="2019-09-30T22:40:00Z">
          <w:pPr>
            <w:widowControl/>
            <w:wordWrap/>
            <w:adjustRightInd w:val="0"/>
            <w:spacing w:after="0" w:line="240" w:lineRule="auto"/>
            <w:jc w:val="left"/>
          </w:pPr>
        </w:pPrChange>
      </w:pPr>
    </w:p>
    <w:p w14:paraId="5E02BBA7" w14:textId="51FEACD8" w:rsidR="00900246" w:rsidDel="00A57206" w:rsidRDefault="00900246" w:rsidP="00202830">
      <w:pPr>
        <w:widowControl/>
        <w:wordWrap/>
        <w:adjustRightInd w:val="0"/>
        <w:spacing w:after="0" w:line="240" w:lineRule="auto"/>
        <w:jc w:val="left"/>
        <w:rPr>
          <w:del w:id="82" w:author="상훈 박" w:date="2019-09-30T22:26:00Z"/>
          <w:rFonts w:ascii="Garamond" w:hAnsi="Garamond"/>
        </w:rPr>
        <w:pPrChange w:id="83" w:author="상훈 박" w:date="2019-09-30T22:40:00Z">
          <w:pPr>
            <w:widowControl/>
            <w:wordWrap/>
            <w:adjustRightInd w:val="0"/>
            <w:spacing w:after="0" w:line="240" w:lineRule="auto"/>
            <w:jc w:val="left"/>
          </w:pPr>
        </w:pPrChange>
      </w:pPr>
    </w:p>
    <w:p w14:paraId="29E5E90F" w14:textId="3239B4F2" w:rsidR="00900246" w:rsidDel="00A57206" w:rsidRDefault="00900246" w:rsidP="00202830">
      <w:pPr>
        <w:widowControl/>
        <w:wordWrap/>
        <w:adjustRightInd w:val="0"/>
        <w:spacing w:after="0" w:line="240" w:lineRule="auto"/>
        <w:jc w:val="left"/>
        <w:rPr>
          <w:del w:id="84" w:author="상훈 박" w:date="2019-09-30T22:26:00Z"/>
          <w:rFonts w:ascii="Garamond" w:hAnsi="Garamond"/>
        </w:rPr>
        <w:pPrChange w:id="85" w:author="상훈 박" w:date="2019-09-30T22:40:00Z">
          <w:pPr>
            <w:widowControl/>
            <w:wordWrap/>
            <w:adjustRightInd w:val="0"/>
            <w:spacing w:after="0" w:line="240" w:lineRule="auto"/>
            <w:jc w:val="left"/>
          </w:pPr>
        </w:pPrChange>
      </w:pPr>
    </w:p>
    <w:p w14:paraId="742AB3CC" w14:textId="298C4A62" w:rsidR="00900246" w:rsidRPr="00900246" w:rsidDel="00A57206" w:rsidRDefault="00900246" w:rsidP="00202830">
      <w:pPr>
        <w:widowControl/>
        <w:wordWrap/>
        <w:adjustRightInd w:val="0"/>
        <w:spacing w:after="0" w:line="240" w:lineRule="auto"/>
        <w:jc w:val="left"/>
        <w:rPr>
          <w:del w:id="86" w:author="상훈 박" w:date="2019-09-30T22:25:00Z"/>
          <w:rFonts w:ascii="Garamond" w:hAnsi="Garamond"/>
        </w:rPr>
        <w:pPrChange w:id="87" w:author="상훈 박" w:date="2019-09-30T22:40:00Z">
          <w:pPr>
            <w:widowControl/>
            <w:wordWrap/>
            <w:adjustRightInd w:val="0"/>
            <w:spacing w:after="0" w:line="240" w:lineRule="auto"/>
            <w:jc w:val="left"/>
          </w:pPr>
        </w:pPrChange>
      </w:pPr>
      <w:del w:id="88" w:author="상훈 박" w:date="2019-09-30T22:25:00Z">
        <w:r w:rsidRPr="00900246" w:rsidDel="00A57206">
          <w:rPr>
            <w:rFonts w:ascii="Garamond" w:hAnsi="Garamond"/>
          </w:rPr>
          <w:delText>**MPSA online submission**</w:delText>
        </w:r>
      </w:del>
    </w:p>
    <w:p w14:paraId="254080AA" w14:textId="4A5F88D7" w:rsidR="00900246" w:rsidRPr="00900246" w:rsidDel="00A57206" w:rsidRDefault="00900246" w:rsidP="00202830">
      <w:pPr>
        <w:widowControl/>
        <w:wordWrap/>
        <w:adjustRightInd w:val="0"/>
        <w:spacing w:after="0" w:line="240" w:lineRule="auto"/>
        <w:jc w:val="left"/>
        <w:rPr>
          <w:del w:id="89" w:author="상훈 박" w:date="2019-09-30T22:25:00Z"/>
          <w:rFonts w:ascii="Garamond" w:hAnsi="Garamond"/>
        </w:rPr>
        <w:pPrChange w:id="90" w:author="상훈 박" w:date="2019-09-30T22:40:00Z">
          <w:pPr>
            <w:widowControl/>
            <w:numPr>
              <w:numId w:val="1"/>
            </w:numPr>
            <w:tabs>
              <w:tab w:val="num" w:pos="720"/>
            </w:tabs>
            <w:wordWrap/>
            <w:autoSpaceDE/>
            <w:autoSpaceDN/>
            <w:spacing w:before="100" w:beforeAutospacing="1" w:after="100" w:afterAutospacing="1" w:line="240" w:lineRule="auto"/>
            <w:ind w:left="720" w:hanging="360"/>
            <w:jc w:val="left"/>
          </w:pPr>
        </w:pPrChange>
      </w:pPr>
      <w:del w:id="91" w:author="상훈 박" w:date="2019-09-30T22:25:00Z">
        <w:r w:rsidRPr="00202830" w:rsidDel="00A57206">
          <w:rPr>
            <w:rFonts w:ascii="Garamond" w:hAnsi="Garamond"/>
            <w:rPrChange w:id="92" w:author="상훈 박" w:date="2019-09-30T22:42:00Z">
              <w:rPr>
                <w:rStyle w:val="a8"/>
                <w:rFonts w:ascii="Garamond" w:hAnsi="Garamond"/>
              </w:rPr>
            </w:rPrChange>
          </w:rPr>
          <w:delText>Section(s).</w:delText>
        </w:r>
        <w:r w:rsidRPr="00900246" w:rsidDel="00A57206">
          <w:rPr>
            <w:rFonts w:ascii="Garamond" w:hAnsi="Garamond"/>
          </w:rPr>
          <w:delText xml:space="preserve"> You may submit to up to 2 section.</w:delText>
        </w:r>
      </w:del>
    </w:p>
    <w:p w14:paraId="3694AE6F" w14:textId="3D448B4D" w:rsidR="00900246" w:rsidRPr="00900246" w:rsidDel="00A57206" w:rsidRDefault="00900246" w:rsidP="00202830">
      <w:pPr>
        <w:widowControl/>
        <w:wordWrap/>
        <w:adjustRightInd w:val="0"/>
        <w:spacing w:after="0" w:line="240" w:lineRule="auto"/>
        <w:jc w:val="left"/>
        <w:rPr>
          <w:del w:id="93" w:author="상훈 박" w:date="2019-09-30T22:25:00Z"/>
          <w:rFonts w:ascii="Garamond" w:hAnsi="Garamond"/>
        </w:rPr>
        <w:pPrChange w:id="94" w:author="상훈 박" w:date="2019-09-30T22:40:00Z">
          <w:pPr>
            <w:widowControl/>
            <w:numPr>
              <w:numId w:val="1"/>
            </w:numPr>
            <w:tabs>
              <w:tab w:val="num" w:pos="720"/>
            </w:tabs>
            <w:wordWrap/>
            <w:autoSpaceDE/>
            <w:autoSpaceDN/>
            <w:spacing w:before="100" w:beforeAutospacing="1" w:after="100" w:afterAutospacing="1" w:line="240" w:lineRule="auto"/>
            <w:ind w:left="720" w:hanging="360"/>
            <w:jc w:val="left"/>
          </w:pPr>
        </w:pPrChange>
      </w:pPr>
      <w:del w:id="95" w:author="상훈 박" w:date="2019-09-30T22:25:00Z">
        <w:r w:rsidRPr="00202830" w:rsidDel="00A57206">
          <w:rPr>
            <w:rFonts w:ascii="Garamond" w:hAnsi="Garamond"/>
            <w:rPrChange w:id="96" w:author="상훈 박" w:date="2019-09-30T22:42:00Z">
              <w:rPr>
                <w:rStyle w:val="a8"/>
                <w:rFonts w:ascii="Garamond" w:hAnsi="Garamond"/>
              </w:rPr>
            </w:rPrChange>
          </w:rPr>
          <w:delText xml:space="preserve">Title of the proposal. </w:delText>
        </w:r>
        <w:r w:rsidRPr="00900246" w:rsidDel="00A57206">
          <w:rPr>
            <w:rFonts w:ascii="Garamond" w:hAnsi="Garamond"/>
          </w:rPr>
          <w:delText>(This information will be included in the conference program if the proposal is accepted. There is a 250 character limit. Spaces and punctuation marks DO count as characters. Do not use tabs or hard returns.)</w:delText>
        </w:r>
      </w:del>
    </w:p>
    <w:p w14:paraId="00F4A667" w14:textId="12B23A41" w:rsidR="00900246" w:rsidRPr="00900246" w:rsidDel="00A57206" w:rsidRDefault="00900246" w:rsidP="00202830">
      <w:pPr>
        <w:widowControl/>
        <w:wordWrap/>
        <w:adjustRightInd w:val="0"/>
        <w:spacing w:after="0" w:line="240" w:lineRule="auto"/>
        <w:jc w:val="left"/>
        <w:rPr>
          <w:del w:id="97" w:author="상훈 박" w:date="2019-09-30T22:25:00Z"/>
          <w:rFonts w:ascii="Garamond" w:hAnsi="Garamond"/>
        </w:rPr>
        <w:pPrChange w:id="98" w:author="상훈 박" w:date="2019-09-30T22:40:00Z">
          <w:pPr>
            <w:widowControl/>
            <w:numPr>
              <w:numId w:val="1"/>
            </w:numPr>
            <w:tabs>
              <w:tab w:val="num" w:pos="720"/>
            </w:tabs>
            <w:wordWrap/>
            <w:autoSpaceDE/>
            <w:autoSpaceDN/>
            <w:spacing w:before="100" w:beforeAutospacing="1" w:after="100" w:afterAutospacing="1" w:line="240" w:lineRule="auto"/>
            <w:ind w:left="720" w:hanging="360"/>
            <w:jc w:val="left"/>
          </w:pPr>
        </w:pPrChange>
      </w:pPr>
      <w:del w:id="99" w:author="상훈 박" w:date="2019-09-30T22:25:00Z">
        <w:r w:rsidRPr="00202830" w:rsidDel="00A57206">
          <w:rPr>
            <w:rFonts w:ascii="Garamond" w:hAnsi="Garamond"/>
            <w:rPrChange w:id="100" w:author="상훈 박" w:date="2019-09-30T22:42:00Z">
              <w:rPr>
                <w:rStyle w:val="a8"/>
                <w:rFonts w:ascii="Garamond" w:hAnsi="Garamond"/>
                <w:color w:val="FF0000"/>
              </w:rPr>
            </w:rPrChange>
          </w:rPr>
          <w:delText>Brief overview</w:delText>
        </w:r>
        <w:r w:rsidRPr="00202830" w:rsidDel="00A57206">
          <w:rPr>
            <w:rFonts w:ascii="Garamond" w:hAnsi="Garamond"/>
            <w:rPrChange w:id="101" w:author="상훈 박" w:date="2019-09-30T22:42:00Z">
              <w:rPr>
                <w:rStyle w:val="a8"/>
                <w:rFonts w:ascii="Garamond" w:hAnsi="Garamond"/>
              </w:rPr>
            </w:rPrChange>
          </w:rPr>
          <w:delText>.</w:delText>
        </w:r>
        <w:r w:rsidRPr="00900246" w:rsidDel="00A57206">
          <w:rPr>
            <w:rFonts w:ascii="Garamond" w:hAnsi="Garamond"/>
          </w:rPr>
          <w:delText xml:space="preserve"> (This information will be included in the conference program if the proposal is accepted. There is a 250 character limit. Spaces and punctuation marks count as characters. Do not use tabs or hard returns. We recommend that you write the overview before you log into the system and copy and paste it into the text box.)</w:delText>
        </w:r>
      </w:del>
    </w:p>
    <w:p w14:paraId="44A07B3C" w14:textId="2ECBCD5F" w:rsidR="00900246" w:rsidRPr="00900246" w:rsidDel="00A57206" w:rsidRDefault="00900246" w:rsidP="00202830">
      <w:pPr>
        <w:widowControl/>
        <w:wordWrap/>
        <w:adjustRightInd w:val="0"/>
        <w:spacing w:after="0" w:line="240" w:lineRule="auto"/>
        <w:jc w:val="left"/>
        <w:rPr>
          <w:del w:id="102" w:author="상훈 박" w:date="2019-09-30T22:25:00Z"/>
          <w:rFonts w:ascii="Garamond" w:hAnsi="Garamond"/>
        </w:rPr>
        <w:pPrChange w:id="103" w:author="상훈 박" w:date="2019-09-30T22:40:00Z">
          <w:pPr>
            <w:widowControl/>
            <w:numPr>
              <w:numId w:val="1"/>
            </w:numPr>
            <w:tabs>
              <w:tab w:val="num" w:pos="720"/>
            </w:tabs>
            <w:wordWrap/>
            <w:autoSpaceDE/>
            <w:autoSpaceDN/>
            <w:spacing w:before="100" w:beforeAutospacing="1" w:after="100" w:afterAutospacing="1" w:line="240" w:lineRule="auto"/>
            <w:ind w:left="720" w:hanging="360"/>
            <w:jc w:val="left"/>
          </w:pPr>
        </w:pPrChange>
      </w:pPr>
      <w:del w:id="104" w:author="상훈 박" w:date="2019-09-30T22:25:00Z">
        <w:r w:rsidRPr="00202830" w:rsidDel="00A57206">
          <w:rPr>
            <w:rFonts w:ascii="Garamond" w:hAnsi="Garamond"/>
            <w:rPrChange w:id="105" w:author="상훈 박" w:date="2019-09-30T22:42:00Z">
              <w:rPr>
                <w:rStyle w:val="a8"/>
                <w:rFonts w:ascii="Garamond" w:hAnsi="Garamond"/>
              </w:rPr>
            </w:rPrChange>
          </w:rPr>
          <w:delText>Key words. </w:delText>
        </w:r>
        <w:r w:rsidRPr="00900246" w:rsidDel="00A57206">
          <w:rPr>
            <w:rFonts w:ascii="Garamond" w:hAnsi="Garamond"/>
          </w:rPr>
          <w:delText>(There is a 250 character limit.)</w:delText>
        </w:r>
      </w:del>
    </w:p>
    <w:p w14:paraId="5BA48104" w14:textId="3E0B84E0" w:rsidR="00900246" w:rsidRPr="00900246" w:rsidDel="00A57206" w:rsidRDefault="00900246" w:rsidP="00202830">
      <w:pPr>
        <w:widowControl/>
        <w:wordWrap/>
        <w:adjustRightInd w:val="0"/>
        <w:spacing w:after="0" w:line="240" w:lineRule="auto"/>
        <w:jc w:val="left"/>
        <w:rPr>
          <w:del w:id="106" w:author="상훈 박" w:date="2019-09-30T22:25:00Z"/>
          <w:rFonts w:ascii="Garamond" w:hAnsi="Garamond"/>
        </w:rPr>
        <w:pPrChange w:id="107" w:author="상훈 박" w:date="2019-09-30T22:40:00Z">
          <w:pPr>
            <w:widowControl/>
            <w:numPr>
              <w:numId w:val="1"/>
            </w:numPr>
            <w:tabs>
              <w:tab w:val="num" w:pos="720"/>
            </w:tabs>
            <w:wordWrap/>
            <w:autoSpaceDE/>
            <w:autoSpaceDN/>
            <w:spacing w:before="100" w:beforeAutospacing="1" w:after="100" w:afterAutospacing="1" w:line="240" w:lineRule="auto"/>
            <w:ind w:left="720" w:hanging="360"/>
            <w:jc w:val="left"/>
          </w:pPr>
        </w:pPrChange>
      </w:pPr>
      <w:bookmarkStart w:id="108" w:name="_Hlk20774692"/>
      <w:del w:id="109" w:author="상훈 박" w:date="2019-09-30T22:25:00Z">
        <w:r w:rsidRPr="00202830" w:rsidDel="00A57206">
          <w:rPr>
            <w:rFonts w:ascii="Garamond" w:hAnsi="Garamond"/>
            <w:rPrChange w:id="110" w:author="상훈 박" w:date="2019-09-30T22:42:00Z">
              <w:rPr>
                <w:rStyle w:val="a8"/>
                <w:rFonts w:ascii="Garamond" w:hAnsi="Garamond"/>
              </w:rPr>
            </w:rPrChange>
          </w:rPr>
          <w:delText>Abstract.</w:delText>
        </w:r>
        <w:r w:rsidRPr="00900246" w:rsidDel="00A57206">
          <w:rPr>
            <w:rFonts w:ascii="Garamond" w:hAnsi="Garamond"/>
          </w:rPr>
          <w:delText xml:space="preserve"> (There is a 1,250 character limit. Spaces and punctuation marks DO count as characters. Do not use tabs or hard returns. We recommend that you write the abstract before you log into the system and copy and paste it into the text box.)</w:delText>
        </w:r>
      </w:del>
    </w:p>
    <w:bookmarkEnd w:id="108"/>
    <w:p w14:paraId="50F6620D" w14:textId="77777777" w:rsidR="00900246" w:rsidRPr="00900246" w:rsidRDefault="00900246" w:rsidP="00202830">
      <w:pPr>
        <w:widowControl/>
        <w:wordWrap/>
        <w:adjustRightInd w:val="0"/>
        <w:spacing w:after="0" w:line="240" w:lineRule="auto"/>
        <w:jc w:val="left"/>
        <w:rPr>
          <w:rFonts w:ascii="Garamond" w:hAnsi="Garamond"/>
        </w:rPr>
      </w:pPr>
    </w:p>
    <w:sectPr w:rsidR="00900246" w:rsidRPr="00900246">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3" w:author="WILSON, MATTHEW" w:date="2019-09-27T16:32:00Z" w:initials="WM">
    <w:p w14:paraId="74374D2A" w14:textId="7826FA12" w:rsidR="002F3A3A" w:rsidRDefault="002F3A3A" w:rsidP="005B7C38">
      <w:pPr>
        <w:pStyle w:val="af2"/>
        <w:spacing w:after="0"/>
      </w:pPr>
      <w:r>
        <w:rPr>
          <w:rStyle w:val="af1"/>
        </w:rPr>
        <w:annotationRef/>
      </w:r>
      <w:r w:rsidR="005B7C38">
        <w:rPr>
          <w:noProof/>
        </w:rPr>
        <w:t>You have the option to add some more here.  In one sentence, summarize your research design ("I examine this using data on X years from X.").  Then add a sentence on your findings (or expected findings), followed by a sentence of why it matters.  If you do that, be sure to cut it down to 1,250 characters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374D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374D2A" w16cid:durableId="2138B8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23A99" w14:textId="77777777" w:rsidR="00BE57ED" w:rsidRDefault="00BE57ED" w:rsidP="00E8714A">
      <w:pPr>
        <w:spacing w:after="0" w:line="240" w:lineRule="auto"/>
      </w:pPr>
      <w:r>
        <w:separator/>
      </w:r>
    </w:p>
  </w:endnote>
  <w:endnote w:type="continuationSeparator" w:id="0">
    <w:p w14:paraId="77893015" w14:textId="77777777" w:rsidR="00BE57ED" w:rsidRDefault="00BE57ED" w:rsidP="00E87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A798F" w14:textId="77777777" w:rsidR="00BE57ED" w:rsidRDefault="00BE57ED" w:rsidP="00E8714A">
      <w:pPr>
        <w:spacing w:after="0" w:line="240" w:lineRule="auto"/>
      </w:pPr>
      <w:r>
        <w:separator/>
      </w:r>
    </w:p>
  </w:footnote>
  <w:footnote w:type="continuationSeparator" w:id="0">
    <w:p w14:paraId="581E2CD0" w14:textId="77777777" w:rsidR="00BE57ED" w:rsidRDefault="00BE57ED" w:rsidP="00E87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385196"/>
    <w:multiLevelType w:val="multilevel"/>
    <w:tmpl w:val="81F2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상훈 박">
    <w15:presenceInfo w15:providerId="Windows Live" w15:userId="1bf8d786ee04d9e7"/>
  </w15:person>
  <w15:person w15:author="WILSON, MATTHEW">
    <w15:presenceInfo w15:providerId="AD" w15:userId="S::WILSO929@mailbox.sc.edu::584d5efd-8024-428b-bd19-644de621ae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attachedTemplate r:id="rId1"/>
  <w:trackRevision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wMDY1NjAzMDS1NLZQ0lEKTi0uzszPAykwqgUAT4u13ywAAAA="/>
  </w:docVars>
  <w:rsids>
    <w:rsidRoot w:val="00BA0E4C"/>
    <w:rsid w:val="000E1546"/>
    <w:rsid w:val="000E30DC"/>
    <w:rsid w:val="001C6477"/>
    <w:rsid w:val="00202830"/>
    <w:rsid w:val="002664E4"/>
    <w:rsid w:val="002C660B"/>
    <w:rsid w:val="002F3A3A"/>
    <w:rsid w:val="005B7C38"/>
    <w:rsid w:val="005D5FAC"/>
    <w:rsid w:val="00661D41"/>
    <w:rsid w:val="00675442"/>
    <w:rsid w:val="00790CFD"/>
    <w:rsid w:val="00900246"/>
    <w:rsid w:val="009944D9"/>
    <w:rsid w:val="009A3608"/>
    <w:rsid w:val="00A57206"/>
    <w:rsid w:val="00BA0E4C"/>
    <w:rsid w:val="00BE57ED"/>
    <w:rsid w:val="00CC4C79"/>
    <w:rsid w:val="00D26278"/>
    <w:rsid w:val="00E8714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E1B9B"/>
  <w15:docId w15:val="{72FE764B-8B51-4259-93CF-ADCEFE72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pPr>
      <w:keepNext/>
      <w:ind w:leftChars="400" w:left="400" w:hangingChars="200" w:hanging="2000"/>
      <w:outlineLvl w:val="3"/>
    </w:pPr>
    <w:rPr>
      <w:b/>
      <w:bCs/>
    </w:rPr>
  </w:style>
  <w:style w:type="paragraph" w:styleId="5">
    <w:name w:val="heading 5"/>
    <w:basedOn w:val="a"/>
    <w:next w:val="a"/>
    <w:link w:val="5Char"/>
    <w:uiPriority w:val="9"/>
    <w:unhideWhenUsed/>
    <w:qFormat/>
    <w:pPr>
      <w:keepNext/>
      <w:ind w:leftChars="500" w:left="500" w:hangingChars="200" w:hanging="2000"/>
      <w:outlineLvl w:val="4"/>
    </w:pPr>
    <w:rPr>
      <w:rFonts w:asciiTheme="majorHAnsi" w:eastAsiaTheme="majorEastAsia" w:hAnsiTheme="majorHAnsi" w:cstheme="majorBidi"/>
    </w:rPr>
  </w:style>
  <w:style w:type="paragraph" w:styleId="6">
    <w:name w:val="heading 6"/>
    <w:basedOn w:val="a"/>
    <w:next w:val="a"/>
    <w:link w:val="6Char"/>
    <w:uiPriority w:val="9"/>
    <w:unhideWhenUsed/>
    <w:qFormat/>
    <w:pPr>
      <w:keepNext/>
      <w:ind w:leftChars="600" w:left="600" w:hangingChars="200" w:hanging="2000"/>
      <w:outlineLvl w:val="5"/>
    </w:pPr>
    <w:rPr>
      <w:b/>
      <w:bCs/>
    </w:rPr>
  </w:style>
  <w:style w:type="paragraph" w:styleId="7">
    <w:name w:val="heading 7"/>
    <w:basedOn w:val="a"/>
    <w:next w:val="a"/>
    <w:link w:val="7Char"/>
    <w:uiPriority w:val="9"/>
    <w:unhideWhenUsed/>
    <w:qFormat/>
    <w:pPr>
      <w:keepNext/>
      <w:ind w:leftChars="700" w:left="700" w:hangingChars="200" w:hanging="2000"/>
      <w:outlineLvl w:val="6"/>
    </w:pPr>
  </w:style>
  <w:style w:type="paragraph" w:styleId="8">
    <w:name w:val="heading 8"/>
    <w:basedOn w:val="a"/>
    <w:next w:val="a"/>
    <w:link w:val="8Char"/>
    <w:uiPriority w:val="9"/>
    <w:unhideWhenUsed/>
    <w:qFormat/>
    <w:pPr>
      <w:keepNext/>
      <w:ind w:leftChars="800" w:left="800" w:hangingChars="200" w:hanging="2000"/>
      <w:outlineLvl w:val="7"/>
    </w:pPr>
  </w:style>
  <w:style w:type="paragraph" w:styleId="9">
    <w:name w:val="heading 9"/>
    <w:basedOn w:val="a"/>
    <w:next w:val="a"/>
    <w:link w:val="9Char"/>
    <w:uiPriority w:val="9"/>
    <w:unhideWhenUsed/>
    <w:qFormat/>
    <w:pPr>
      <w:keepNext/>
      <w:ind w:leftChars="900" w:left="900" w:hangingChars="200" w:hanging="20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Pr>
      <w:rFonts w:asciiTheme="majorHAnsi" w:eastAsiaTheme="majorEastAsia" w:hAnsiTheme="majorHAnsi" w:cstheme="majorBidi"/>
      <w:sz w:val="28"/>
      <w:szCs w:val="28"/>
    </w:rPr>
  </w:style>
  <w:style w:type="character" w:customStyle="1" w:styleId="2Char">
    <w:name w:val="제목 2 Char"/>
    <w:basedOn w:val="a0"/>
    <w:link w:val="2"/>
    <w:uiPriority w:val="9"/>
    <w:rPr>
      <w:rFonts w:asciiTheme="majorHAnsi" w:eastAsiaTheme="majorEastAsia" w:hAnsiTheme="majorHAnsi" w:cstheme="majorBidi"/>
    </w:rPr>
  </w:style>
  <w:style w:type="character" w:customStyle="1" w:styleId="3Char">
    <w:name w:val="제목 3 Char"/>
    <w:basedOn w:val="a0"/>
    <w:link w:val="3"/>
    <w:uiPriority w:val="9"/>
    <w:rPr>
      <w:rFonts w:asciiTheme="majorHAnsi" w:eastAsiaTheme="majorEastAsia" w:hAnsiTheme="majorHAnsi" w:cstheme="majorBidi"/>
    </w:rPr>
  </w:style>
  <w:style w:type="character" w:customStyle="1" w:styleId="4Char">
    <w:name w:val="제목 4 Char"/>
    <w:basedOn w:val="a0"/>
    <w:link w:val="4"/>
    <w:uiPriority w:val="9"/>
    <w:rPr>
      <w:b/>
      <w:bCs/>
    </w:rPr>
  </w:style>
  <w:style w:type="character" w:customStyle="1" w:styleId="5Char">
    <w:name w:val="제목 5 Char"/>
    <w:basedOn w:val="a0"/>
    <w:link w:val="5"/>
    <w:uiPriority w:val="9"/>
    <w:rPr>
      <w:rFonts w:asciiTheme="majorHAnsi" w:eastAsiaTheme="majorEastAsia" w:hAnsiTheme="majorHAnsi" w:cstheme="majorBidi"/>
    </w:rPr>
  </w:style>
  <w:style w:type="character" w:customStyle="1" w:styleId="6Char">
    <w:name w:val="제목 6 Char"/>
    <w:basedOn w:val="a0"/>
    <w:link w:val="6"/>
    <w:uiPriority w:val="9"/>
    <w:rPr>
      <w:b/>
      <w:bCs/>
    </w:rPr>
  </w:style>
  <w:style w:type="character" w:customStyle="1" w:styleId="7Char">
    <w:name w:val="제목 7 Char"/>
    <w:basedOn w:val="a0"/>
    <w:link w:val="7"/>
    <w:uiPriority w:val="9"/>
  </w:style>
  <w:style w:type="character" w:customStyle="1" w:styleId="8Char">
    <w:name w:val="제목 8 Char"/>
    <w:basedOn w:val="a0"/>
    <w:link w:val="8"/>
    <w:uiPriority w:val="9"/>
  </w:style>
  <w:style w:type="character" w:customStyle="1" w:styleId="9Char">
    <w:name w:val="제목 9 Char"/>
    <w:basedOn w:val="a0"/>
    <w:link w:val="9"/>
    <w:uiPriority w:val="9"/>
  </w:style>
  <w:style w:type="paragraph" w:styleId="a3">
    <w:name w:val="Title"/>
    <w:basedOn w:val="a"/>
    <w:next w:val="a"/>
    <w:link w:val="Char"/>
    <w:uiPriority w:val="10"/>
    <w:qFormat/>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Pr>
      <w:rFonts w:asciiTheme="majorHAnsi" w:eastAsiaTheme="majorEastAsia" w:hAnsiTheme="majorHAnsi" w:cstheme="majorBidi"/>
      <w:b/>
      <w:bCs/>
      <w:sz w:val="32"/>
      <w:szCs w:val="32"/>
    </w:rPr>
  </w:style>
  <w:style w:type="paragraph" w:styleId="a4">
    <w:name w:val="Subtitle"/>
    <w:basedOn w:val="a"/>
    <w:next w:val="a"/>
    <w:link w:val="Char0"/>
    <w:uiPriority w:val="11"/>
    <w:qFormat/>
    <w:pPr>
      <w:spacing w:after="60"/>
      <w:jc w:val="center"/>
      <w:outlineLvl w:val="1"/>
    </w:pPr>
    <w:rPr>
      <w:rFonts w:asciiTheme="majorHAnsi" w:eastAsiaTheme="majorEastAsia" w:hAnsiTheme="majorHAnsi" w:cstheme="majorBidi"/>
      <w:sz w:val="24"/>
      <w:szCs w:val="24"/>
    </w:rPr>
  </w:style>
  <w:style w:type="character" w:customStyle="1" w:styleId="Char0">
    <w:name w:val="부제 Char"/>
    <w:basedOn w:val="a0"/>
    <w:link w:val="a4"/>
    <w:uiPriority w:val="11"/>
    <w:rPr>
      <w:rFonts w:asciiTheme="majorHAnsi" w:eastAsiaTheme="majorEastAsia" w:hAnsiTheme="majorHAnsi" w:cstheme="majorBidi"/>
      <w:sz w:val="24"/>
      <w:szCs w:val="24"/>
    </w:rPr>
  </w:style>
  <w:style w:type="character" w:styleId="a5">
    <w:name w:val="Subtle Emphasis"/>
    <w:basedOn w:val="a0"/>
    <w:uiPriority w:val="19"/>
    <w:qFormat/>
    <w:rPr>
      <w:i/>
      <w:iCs/>
      <w:color w:val="808080" w:themeColor="text1" w:themeTint="7F"/>
    </w:rPr>
  </w:style>
  <w:style w:type="character" w:styleId="a6">
    <w:name w:val="Emphasis"/>
    <w:basedOn w:val="a0"/>
    <w:uiPriority w:val="20"/>
    <w:qFormat/>
    <w:rPr>
      <w:i/>
      <w:iCs/>
    </w:rPr>
  </w:style>
  <w:style w:type="character" w:styleId="a7">
    <w:name w:val="Intense Emphasis"/>
    <w:basedOn w:val="a0"/>
    <w:uiPriority w:val="21"/>
    <w:qFormat/>
    <w:rPr>
      <w:b/>
      <w:bCs/>
      <w:i/>
      <w:iCs/>
      <w:color w:val="4F81BD" w:themeColor="accent1"/>
    </w:rPr>
  </w:style>
  <w:style w:type="character" w:styleId="a8">
    <w:name w:val="Strong"/>
    <w:basedOn w:val="a0"/>
    <w:uiPriority w:val="22"/>
    <w:qFormat/>
    <w:rPr>
      <w:b/>
      <w:bCs/>
    </w:rPr>
  </w:style>
  <w:style w:type="paragraph" w:styleId="a9">
    <w:name w:val="Quote"/>
    <w:basedOn w:val="a"/>
    <w:next w:val="a"/>
    <w:link w:val="Char1"/>
    <w:uiPriority w:val="29"/>
    <w:qFormat/>
    <w:rPr>
      <w:i/>
      <w:iCs/>
      <w:color w:val="000000" w:themeColor="text1"/>
    </w:rPr>
  </w:style>
  <w:style w:type="character" w:customStyle="1" w:styleId="Char1">
    <w:name w:val="인용 Char"/>
    <w:basedOn w:val="a0"/>
    <w:link w:val="a9"/>
    <w:uiPriority w:val="29"/>
    <w:rPr>
      <w:i/>
      <w:iCs/>
      <w:color w:val="000000" w:themeColor="text1"/>
    </w:rPr>
  </w:style>
  <w:style w:type="paragraph" w:styleId="aa">
    <w:name w:val="Intense Quote"/>
    <w:basedOn w:val="a"/>
    <w:next w:val="a"/>
    <w:link w:val="Char2"/>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2">
    <w:name w:val="강한 인용 Char"/>
    <w:basedOn w:val="a0"/>
    <w:link w:val="aa"/>
    <w:uiPriority w:val="30"/>
    <w:rPr>
      <w:b/>
      <w:bCs/>
      <w:i/>
      <w:iCs/>
      <w:color w:val="4F81BD" w:themeColor="accent1"/>
    </w:rPr>
  </w:style>
  <w:style w:type="character" w:styleId="ab">
    <w:name w:val="Subtle Reference"/>
    <w:basedOn w:val="a0"/>
    <w:uiPriority w:val="31"/>
    <w:qFormat/>
    <w:rPr>
      <w:smallCaps/>
      <w:color w:val="C0504D" w:themeColor="accent2"/>
      <w:u w:val="single"/>
    </w:rPr>
  </w:style>
  <w:style w:type="character" w:styleId="ac">
    <w:name w:val="Intense Reference"/>
    <w:basedOn w:val="a0"/>
    <w:uiPriority w:val="32"/>
    <w:qFormat/>
    <w:rPr>
      <w:b/>
      <w:bCs/>
      <w:smallCaps/>
      <w:color w:val="C0504D" w:themeColor="accent2"/>
      <w:spacing w:val="5"/>
      <w:u w:val="single"/>
    </w:rPr>
  </w:style>
  <w:style w:type="character" w:styleId="ad">
    <w:name w:val="Book Title"/>
    <w:basedOn w:val="a0"/>
    <w:uiPriority w:val="33"/>
    <w:qFormat/>
    <w:rPr>
      <w:b/>
      <w:bCs/>
      <w:smallCaps/>
      <w:spacing w:val="5"/>
    </w:rPr>
  </w:style>
  <w:style w:type="paragraph" w:styleId="ae">
    <w:name w:val="List Paragraph"/>
    <w:basedOn w:val="a"/>
    <w:uiPriority w:val="34"/>
    <w:qFormat/>
    <w:pPr>
      <w:ind w:leftChars="400" w:left="800"/>
    </w:pPr>
  </w:style>
  <w:style w:type="character" w:styleId="af">
    <w:name w:val="Hyperlink"/>
    <w:basedOn w:val="a0"/>
    <w:uiPriority w:val="99"/>
    <w:unhideWhenUsed/>
    <w:rPr>
      <w:color w:val="0000FF" w:themeColor="hyperlink"/>
      <w:u w:val="single"/>
    </w:rPr>
  </w:style>
  <w:style w:type="character" w:styleId="af0">
    <w:name w:val="FollowedHyperlink"/>
    <w:basedOn w:val="a0"/>
    <w:uiPriority w:val="99"/>
    <w:unhideWhenUsed/>
    <w:rPr>
      <w:color w:val="800080" w:themeColor="followedHyperlink"/>
      <w:u w:val="single"/>
    </w:rPr>
  </w:style>
  <w:style w:type="character" w:styleId="af1">
    <w:name w:val="annotation reference"/>
    <w:basedOn w:val="a0"/>
    <w:uiPriority w:val="99"/>
    <w:semiHidden/>
    <w:unhideWhenUsed/>
    <w:rsid w:val="002F3A3A"/>
    <w:rPr>
      <w:sz w:val="16"/>
      <w:szCs w:val="16"/>
    </w:rPr>
  </w:style>
  <w:style w:type="paragraph" w:styleId="af2">
    <w:name w:val="annotation text"/>
    <w:basedOn w:val="a"/>
    <w:link w:val="Char3"/>
    <w:uiPriority w:val="99"/>
    <w:semiHidden/>
    <w:unhideWhenUsed/>
    <w:rsid w:val="002F3A3A"/>
    <w:pPr>
      <w:spacing w:line="240" w:lineRule="auto"/>
    </w:pPr>
    <w:rPr>
      <w:szCs w:val="20"/>
    </w:rPr>
  </w:style>
  <w:style w:type="character" w:customStyle="1" w:styleId="Char3">
    <w:name w:val="메모 텍스트 Char"/>
    <w:basedOn w:val="a0"/>
    <w:link w:val="af2"/>
    <w:uiPriority w:val="99"/>
    <w:semiHidden/>
    <w:rsid w:val="002F3A3A"/>
    <w:rPr>
      <w:szCs w:val="20"/>
    </w:rPr>
  </w:style>
  <w:style w:type="paragraph" w:styleId="af3">
    <w:name w:val="annotation subject"/>
    <w:basedOn w:val="af2"/>
    <w:next w:val="af2"/>
    <w:link w:val="Char4"/>
    <w:uiPriority w:val="99"/>
    <w:semiHidden/>
    <w:unhideWhenUsed/>
    <w:rsid w:val="002F3A3A"/>
    <w:rPr>
      <w:b/>
      <w:bCs/>
    </w:rPr>
  </w:style>
  <w:style w:type="character" w:customStyle="1" w:styleId="Char4">
    <w:name w:val="메모 주제 Char"/>
    <w:basedOn w:val="Char3"/>
    <w:link w:val="af3"/>
    <w:uiPriority w:val="99"/>
    <w:semiHidden/>
    <w:rsid w:val="002F3A3A"/>
    <w:rPr>
      <w:b/>
      <w:bCs/>
      <w:szCs w:val="20"/>
    </w:rPr>
  </w:style>
  <w:style w:type="paragraph" w:styleId="af4">
    <w:name w:val="Revision"/>
    <w:hidden/>
    <w:uiPriority w:val="99"/>
    <w:semiHidden/>
    <w:rsid w:val="002F3A3A"/>
    <w:pPr>
      <w:spacing w:after="0" w:line="240" w:lineRule="auto"/>
      <w:jc w:val="left"/>
    </w:pPr>
  </w:style>
  <w:style w:type="paragraph" w:styleId="af5">
    <w:name w:val="Balloon Text"/>
    <w:basedOn w:val="a"/>
    <w:link w:val="Char5"/>
    <w:uiPriority w:val="99"/>
    <w:semiHidden/>
    <w:unhideWhenUsed/>
    <w:rsid w:val="002F3A3A"/>
    <w:pPr>
      <w:spacing w:after="0" w:line="240" w:lineRule="auto"/>
    </w:pPr>
    <w:rPr>
      <w:rFonts w:ascii="Segoe UI" w:hAnsi="Segoe UI" w:cs="Segoe UI"/>
      <w:sz w:val="18"/>
      <w:szCs w:val="18"/>
    </w:rPr>
  </w:style>
  <w:style w:type="character" w:customStyle="1" w:styleId="Char5">
    <w:name w:val="풍선 도움말 텍스트 Char"/>
    <w:basedOn w:val="a0"/>
    <w:link w:val="af5"/>
    <w:uiPriority w:val="99"/>
    <w:semiHidden/>
    <w:rsid w:val="002F3A3A"/>
    <w:rPr>
      <w:rFonts w:ascii="Segoe UI" w:hAnsi="Segoe UI" w:cs="Segoe UI"/>
      <w:sz w:val="18"/>
      <w:szCs w:val="18"/>
    </w:rPr>
  </w:style>
  <w:style w:type="paragraph" w:styleId="af6">
    <w:name w:val="header"/>
    <w:basedOn w:val="a"/>
    <w:link w:val="Char6"/>
    <w:uiPriority w:val="99"/>
    <w:unhideWhenUsed/>
    <w:rsid w:val="00E8714A"/>
    <w:pPr>
      <w:tabs>
        <w:tab w:val="center" w:pos="4680"/>
        <w:tab w:val="right" w:pos="9360"/>
      </w:tabs>
      <w:spacing w:after="0" w:line="240" w:lineRule="auto"/>
    </w:pPr>
  </w:style>
  <w:style w:type="character" w:customStyle="1" w:styleId="Char6">
    <w:name w:val="머리글 Char"/>
    <w:basedOn w:val="a0"/>
    <w:link w:val="af6"/>
    <w:uiPriority w:val="99"/>
    <w:rsid w:val="00E8714A"/>
  </w:style>
  <w:style w:type="paragraph" w:styleId="af7">
    <w:name w:val="footer"/>
    <w:basedOn w:val="a"/>
    <w:link w:val="Char7"/>
    <w:uiPriority w:val="99"/>
    <w:unhideWhenUsed/>
    <w:rsid w:val="00E8714A"/>
    <w:pPr>
      <w:tabs>
        <w:tab w:val="center" w:pos="4680"/>
        <w:tab w:val="right" w:pos="9360"/>
      </w:tabs>
      <w:spacing w:after="0" w:line="240" w:lineRule="auto"/>
    </w:pPr>
  </w:style>
  <w:style w:type="character" w:customStyle="1" w:styleId="Char7">
    <w:name w:val="바닥글 Char"/>
    <w:basedOn w:val="a0"/>
    <w:link w:val="af7"/>
    <w:uiPriority w:val="99"/>
    <w:rsid w:val="00E87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300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 2010 look.dotx</Template>
  <TotalTime>3</TotalTime>
  <Pages>1</Pages>
  <Words>490</Words>
  <Characters>2875</Characters>
  <Application>Microsoft Office Word</Application>
  <DocSecurity>0</DocSecurity>
  <Lines>32</Lines>
  <Paragraphs>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박상훈</dc:creator>
  <cp:keywords/>
  <dc:description/>
  <cp:lastModifiedBy>상훈 박</cp:lastModifiedBy>
  <cp:revision>3</cp:revision>
  <dcterms:created xsi:type="dcterms:W3CDTF">2019-10-01T02:37:00Z</dcterms:created>
  <dcterms:modified xsi:type="dcterms:W3CDTF">2019-10-01T02:42:00Z</dcterms:modified>
</cp:coreProperties>
</file>